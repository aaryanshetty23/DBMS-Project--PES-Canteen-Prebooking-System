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E60B" w14:textId="77777777" w:rsidR="00C239A5" w:rsidRDefault="00000000">
      <w:pPr>
        <w:jc w:val="center"/>
        <w:rPr>
          <w:rFonts w:ascii="Calibri" w:eastAsia="Calibri" w:hAnsi="Calibri" w:cs="Calibri"/>
          <w:b/>
          <w:sz w:val="32"/>
          <w:szCs w:val="32"/>
        </w:rPr>
      </w:pPr>
      <w:r>
        <w:rPr>
          <w:rFonts w:ascii="Calibri" w:eastAsia="Calibri" w:hAnsi="Calibri" w:cs="Calibri"/>
          <w:b/>
          <w:sz w:val="26"/>
          <w:szCs w:val="26"/>
        </w:rPr>
        <w:t>UE21CS351A: Database Management System</w:t>
      </w:r>
    </w:p>
    <w:p w14:paraId="7B781300" w14:textId="77777777" w:rsidR="00C239A5" w:rsidRDefault="00C239A5">
      <w:pPr>
        <w:jc w:val="center"/>
        <w:rPr>
          <w:rFonts w:ascii="Calibri" w:eastAsia="Calibri" w:hAnsi="Calibri" w:cs="Calibri"/>
          <w:b/>
          <w:sz w:val="26"/>
          <w:szCs w:val="26"/>
        </w:rPr>
      </w:pPr>
    </w:p>
    <w:p w14:paraId="487DF37E" w14:textId="6C95E25F" w:rsidR="00C239A5" w:rsidRDefault="00000000">
      <w:pPr>
        <w:jc w:val="center"/>
        <w:rPr>
          <w:rFonts w:ascii="Calibri" w:eastAsia="Calibri" w:hAnsi="Calibri" w:cs="Calibri"/>
          <w:b/>
          <w:sz w:val="32"/>
          <w:szCs w:val="32"/>
        </w:rPr>
      </w:pPr>
      <w:r>
        <w:rPr>
          <w:rFonts w:ascii="Calibri" w:eastAsia="Calibri" w:hAnsi="Calibri" w:cs="Calibri"/>
          <w:b/>
          <w:sz w:val="32"/>
          <w:szCs w:val="32"/>
        </w:rPr>
        <w:t>MINI PROJECT USER REQUIREMENT SPECIFICATION</w:t>
      </w:r>
    </w:p>
    <w:p w14:paraId="2C1A39D9" w14:textId="77777777" w:rsidR="000C3809" w:rsidRDefault="000C3809">
      <w:pPr>
        <w:jc w:val="center"/>
        <w:rPr>
          <w:rFonts w:ascii="Calibri" w:eastAsia="Calibri" w:hAnsi="Calibri" w:cs="Calibri"/>
          <w:b/>
          <w:sz w:val="32"/>
          <w:szCs w:val="32"/>
        </w:rPr>
      </w:pPr>
      <w:r>
        <w:rPr>
          <w:rFonts w:ascii="Calibri" w:eastAsia="Calibri" w:hAnsi="Calibri" w:cs="Calibri"/>
          <w:b/>
          <w:sz w:val="32"/>
          <w:szCs w:val="32"/>
        </w:rPr>
        <w:tab/>
      </w:r>
    </w:p>
    <w:p w14:paraId="034D20F6" w14:textId="7AAF248D" w:rsidR="000C3809" w:rsidRDefault="000C3809">
      <w:pPr>
        <w:jc w:val="center"/>
        <w:rPr>
          <w:rFonts w:ascii="Calibri" w:eastAsia="Calibri" w:hAnsi="Calibri" w:cs="Calibri"/>
          <w:b/>
          <w:i/>
          <w:iCs/>
          <w:sz w:val="32"/>
          <w:szCs w:val="32"/>
          <w:u w:val="single"/>
        </w:rPr>
      </w:pPr>
      <w:r>
        <w:rPr>
          <w:rFonts w:ascii="Calibri" w:eastAsia="Calibri" w:hAnsi="Calibri" w:cs="Calibri"/>
          <w:b/>
          <w:sz w:val="32"/>
          <w:szCs w:val="32"/>
        </w:rPr>
        <w:t>(</w:t>
      </w:r>
      <w:r w:rsidRPr="000C3809">
        <w:rPr>
          <w:rFonts w:ascii="Calibri" w:eastAsia="Calibri" w:hAnsi="Calibri" w:cs="Calibri"/>
          <w:b/>
          <w:i/>
          <w:iCs/>
          <w:sz w:val="32"/>
          <w:szCs w:val="32"/>
          <w:u w:val="single"/>
        </w:rPr>
        <w:t>PES Canteen Pre-Booking System</w:t>
      </w:r>
      <w:r>
        <w:rPr>
          <w:rFonts w:ascii="Calibri" w:eastAsia="Calibri" w:hAnsi="Calibri" w:cs="Calibri"/>
          <w:b/>
          <w:i/>
          <w:iCs/>
          <w:sz w:val="32"/>
          <w:szCs w:val="32"/>
          <w:u w:val="single"/>
        </w:rPr>
        <w:t>)</w:t>
      </w:r>
    </w:p>
    <w:p w14:paraId="70AFD3DB" w14:textId="77777777" w:rsidR="00D9655B" w:rsidRDefault="00D9655B">
      <w:pPr>
        <w:jc w:val="center"/>
        <w:rPr>
          <w:rFonts w:ascii="Calibri" w:eastAsia="Calibri" w:hAnsi="Calibri" w:cs="Calibri"/>
          <w:b/>
          <w:i/>
          <w:iCs/>
          <w:sz w:val="32"/>
          <w:szCs w:val="32"/>
          <w:u w:val="single"/>
        </w:rPr>
      </w:pPr>
    </w:p>
    <w:p w14:paraId="7C2A53DC" w14:textId="31CF80E0" w:rsidR="00D9655B" w:rsidRDefault="00D9655B" w:rsidP="00D9655B">
      <w:pPr>
        <w:rPr>
          <w:rFonts w:ascii="Calibri" w:eastAsia="Calibri" w:hAnsi="Calibri" w:cs="Calibri"/>
          <w:b/>
          <w:i/>
          <w:iCs/>
          <w:sz w:val="24"/>
          <w:szCs w:val="24"/>
          <w:u w:val="single"/>
        </w:rPr>
      </w:pPr>
      <w:r>
        <w:rPr>
          <w:rFonts w:ascii="Calibri" w:eastAsia="Calibri" w:hAnsi="Calibri" w:cs="Calibri"/>
          <w:b/>
          <w:i/>
          <w:iCs/>
          <w:sz w:val="24"/>
          <w:szCs w:val="24"/>
          <w:u w:val="single"/>
        </w:rPr>
        <w:t>SEMESTER:</w:t>
      </w:r>
      <w:r w:rsidRPr="00D9655B">
        <w:rPr>
          <w:rFonts w:ascii="Calibri" w:eastAsia="Calibri" w:hAnsi="Calibri" w:cs="Calibri"/>
          <w:b/>
          <w:i/>
          <w:iCs/>
          <w:sz w:val="24"/>
          <w:szCs w:val="24"/>
        </w:rPr>
        <w:t xml:space="preserve"> </w:t>
      </w:r>
      <w:r w:rsidRPr="00D9655B">
        <w:rPr>
          <w:rFonts w:ascii="Calibri" w:eastAsia="Calibri" w:hAnsi="Calibri" w:cs="Calibri"/>
          <w:b/>
          <w:sz w:val="24"/>
          <w:szCs w:val="24"/>
        </w:rPr>
        <w:t>5</w:t>
      </w:r>
    </w:p>
    <w:p w14:paraId="2BAFB51F" w14:textId="0E81BDF4" w:rsidR="00D9655B" w:rsidRDefault="00D9655B" w:rsidP="00D9655B">
      <w:pPr>
        <w:rPr>
          <w:rFonts w:ascii="Calibri" w:eastAsia="Calibri" w:hAnsi="Calibri" w:cs="Calibri"/>
          <w:b/>
          <w:sz w:val="24"/>
          <w:szCs w:val="24"/>
        </w:rPr>
      </w:pPr>
      <w:r>
        <w:rPr>
          <w:rFonts w:ascii="Calibri" w:eastAsia="Calibri" w:hAnsi="Calibri" w:cs="Calibri"/>
          <w:b/>
          <w:i/>
          <w:iCs/>
          <w:sz w:val="24"/>
          <w:szCs w:val="24"/>
          <w:u w:val="single"/>
        </w:rPr>
        <w:t>SECTION:</w:t>
      </w:r>
      <w:r w:rsidRPr="00D9655B">
        <w:rPr>
          <w:rFonts w:ascii="Calibri" w:eastAsia="Calibri" w:hAnsi="Calibri" w:cs="Calibri"/>
          <w:b/>
          <w:sz w:val="24"/>
          <w:szCs w:val="24"/>
        </w:rPr>
        <w:t xml:space="preserve"> A</w:t>
      </w:r>
    </w:p>
    <w:p w14:paraId="34C845BD" w14:textId="6F8C1B71" w:rsidR="0074749E" w:rsidRPr="00D9655B" w:rsidRDefault="0074749E" w:rsidP="00D9655B">
      <w:pPr>
        <w:rPr>
          <w:rFonts w:ascii="Calibri" w:eastAsia="Calibri" w:hAnsi="Calibri" w:cs="Calibri"/>
          <w:b/>
          <w:i/>
          <w:iCs/>
          <w:sz w:val="24"/>
          <w:szCs w:val="24"/>
          <w:u w:val="single"/>
        </w:rPr>
      </w:pPr>
      <w:r w:rsidRPr="0074749E">
        <w:rPr>
          <w:rFonts w:ascii="Calibri" w:eastAsia="Calibri" w:hAnsi="Calibri" w:cs="Calibri"/>
          <w:b/>
          <w:i/>
          <w:iCs/>
          <w:sz w:val="24"/>
          <w:szCs w:val="24"/>
          <w:u w:val="single"/>
        </w:rPr>
        <w:t>TEAM NUMBER:</w:t>
      </w:r>
      <w:r>
        <w:rPr>
          <w:rFonts w:ascii="Calibri" w:eastAsia="Calibri" w:hAnsi="Calibri" w:cs="Calibri"/>
          <w:b/>
          <w:sz w:val="24"/>
          <w:szCs w:val="24"/>
        </w:rPr>
        <w:t xml:space="preserve"> 23</w:t>
      </w:r>
    </w:p>
    <w:p w14:paraId="08C25326" w14:textId="7F651B56" w:rsidR="000C3809" w:rsidRPr="00D9655B" w:rsidRDefault="000C3809" w:rsidP="000C3809">
      <w:pPr>
        <w:rPr>
          <w:rFonts w:ascii="Calibri" w:eastAsia="Calibri" w:hAnsi="Calibri" w:cs="Calibri"/>
          <w:b/>
          <w:i/>
          <w:iCs/>
          <w:sz w:val="24"/>
          <w:szCs w:val="24"/>
          <w:u w:val="single"/>
        </w:rPr>
      </w:pPr>
      <w:r w:rsidRPr="00D9655B">
        <w:rPr>
          <w:rFonts w:ascii="Calibri" w:eastAsia="Calibri" w:hAnsi="Calibri" w:cs="Calibri"/>
          <w:b/>
          <w:i/>
          <w:iCs/>
          <w:sz w:val="24"/>
          <w:szCs w:val="24"/>
          <w:u w:val="single"/>
        </w:rPr>
        <w:t>TEAM:</w:t>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i/>
          <w:iCs/>
          <w:sz w:val="24"/>
          <w:szCs w:val="24"/>
          <w:u w:val="single"/>
        </w:rPr>
        <w:t>SRN:</w:t>
      </w:r>
    </w:p>
    <w:p w14:paraId="5872DCC2" w14:textId="64D69D3D" w:rsidR="000C3809" w:rsidRPr="00D9655B" w:rsidRDefault="000C3809" w:rsidP="000C3809">
      <w:pPr>
        <w:pStyle w:val="ListParagraph"/>
        <w:numPr>
          <w:ilvl w:val="0"/>
          <w:numId w:val="4"/>
        </w:numPr>
        <w:rPr>
          <w:rFonts w:ascii="Calibri" w:eastAsia="Calibri" w:hAnsi="Calibri" w:cs="Calibri"/>
          <w:b/>
          <w:i/>
          <w:iCs/>
          <w:sz w:val="24"/>
          <w:szCs w:val="24"/>
        </w:rPr>
      </w:pPr>
      <w:r w:rsidRPr="00D9655B">
        <w:rPr>
          <w:rFonts w:ascii="Calibri" w:eastAsia="Calibri" w:hAnsi="Calibri" w:cs="Calibri"/>
          <w:b/>
          <w:i/>
          <w:iCs/>
          <w:sz w:val="24"/>
          <w:szCs w:val="24"/>
        </w:rPr>
        <w:t>AARYAN SHETTY</w:t>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i/>
          <w:iCs/>
          <w:sz w:val="24"/>
          <w:szCs w:val="24"/>
        </w:rPr>
        <w:t>PES1UG21CS010</w:t>
      </w:r>
    </w:p>
    <w:p w14:paraId="5258C63C" w14:textId="22808ADF" w:rsidR="000C3809" w:rsidRPr="00D9655B" w:rsidRDefault="000C3809" w:rsidP="000C3809">
      <w:pPr>
        <w:pStyle w:val="ListParagraph"/>
        <w:numPr>
          <w:ilvl w:val="0"/>
          <w:numId w:val="4"/>
        </w:numPr>
        <w:rPr>
          <w:rFonts w:ascii="Calibri" w:eastAsia="Calibri" w:hAnsi="Calibri" w:cs="Calibri"/>
          <w:b/>
          <w:i/>
          <w:iCs/>
          <w:sz w:val="24"/>
          <w:szCs w:val="24"/>
        </w:rPr>
      </w:pPr>
      <w:r w:rsidRPr="00D9655B">
        <w:rPr>
          <w:rFonts w:ascii="Calibri" w:eastAsia="Calibri" w:hAnsi="Calibri" w:cs="Calibri"/>
          <w:b/>
          <w:i/>
          <w:iCs/>
          <w:sz w:val="24"/>
          <w:szCs w:val="24"/>
        </w:rPr>
        <w:t>ADITHYA MAHESH</w:t>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sz w:val="24"/>
          <w:szCs w:val="24"/>
        </w:rPr>
        <w:tab/>
      </w:r>
      <w:r w:rsidRPr="00D9655B">
        <w:rPr>
          <w:rFonts w:ascii="Calibri" w:eastAsia="Calibri" w:hAnsi="Calibri" w:cs="Calibri"/>
          <w:b/>
          <w:i/>
          <w:iCs/>
          <w:sz w:val="24"/>
          <w:szCs w:val="24"/>
        </w:rPr>
        <w:t>PES1UG21CS032</w:t>
      </w:r>
    </w:p>
    <w:p w14:paraId="342E98F8" w14:textId="77777777" w:rsidR="000C3809" w:rsidRPr="000C3809" w:rsidRDefault="000C3809">
      <w:pPr>
        <w:jc w:val="center"/>
        <w:rPr>
          <w:rFonts w:ascii="Calibri" w:eastAsia="Calibri" w:hAnsi="Calibri" w:cs="Calibri"/>
          <w:b/>
          <w:i/>
          <w:iCs/>
          <w:sz w:val="32"/>
          <w:szCs w:val="32"/>
          <w:u w:val="single"/>
        </w:rPr>
      </w:pPr>
    </w:p>
    <w:p w14:paraId="22F2F26E" w14:textId="77777777" w:rsidR="00C239A5" w:rsidRDefault="00C239A5">
      <w:pPr>
        <w:jc w:val="center"/>
        <w:rPr>
          <w:rFonts w:ascii="Calibri" w:eastAsia="Calibri" w:hAnsi="Calibri" w:cs="Calibri"/>
          <w:sz w:val="26"/>
          <w:szCs w:val="26"/>
        </w:rPr>
      </w:pPr>
    </w:p>
    <w:p w14:paraId="5D4B2EA4" w14:textId="77777777" w:rsidR="00C239A5" w:rsidRDefault="00000000">
      <w:pPr>
        <w:rPr>
          <w:rFonts w:ascii="Calibri" w:eastAsia="Calibri" w:hAnsi="Calibri" w:cs="Calibri"/>
          <w:sz w:val="26"/>
          <w:szCs w:val="26"/>
        </w:rPr>
      </w:pPr>
      <w:r>
        <w:rPr>
          <w:rFonts w:ascii="Calibri" w:eastAsia="Calibri" w:hAnsi="Calibri" w:cs="Calibri"/>
          <w:sz w:val="26"/>
          <w:szCs w:val="26"/>
        </w:rPr>
        <w:t>Table of Contents</w:t>
      </w:r>
    </w:p>
    <w:p w14:paraId="28492AC3" w14:textId="77777777" w:rsidR="00C239A5" w:rsidRPr="008D6E0C" w:rsidRDefault="00C239A5">
      <w:pPr>
        <w:rPr>
          <w:rFonts w:ascii="Calibri" w:eastAsia="Calibri" w:hAnsi="Calibri" w:cs="Calibri"/>
          <w:sz w:val="36"/>
          <w:szCs w:val="36"/>
        </w:rPr>
      </w:pPr>
    </w:p>
    <w:p w14:paraId="19FA44DF" w14:textId="77777777" w:rsidR="00C239A5" w:rsidRPr="008D6E0C" w:rsidRDefault="00000000">
      <w:pPr>
        <w:rPr>
          <w:rFonts w:ascii="Calibri" w:eastAsia="Calibri" w:hAnsi="Calibri" w:cs="Calibri"/>
          <w:b/>
          <w:bCs/>
          <w:i/>
          <w:iCs/>
          <w:sz w:val="40"/>
          <w:szCs w:val="40"/>
          <w:u w:val="single"/>
        </w:rPr>
      </w:pPr>
      <w:r w:rsidRPr="008D6E0C">
        <w:rPr>
          <w:rFonts w:ascii="Calibri" w:eastAsia="Calibri" w:hAnsi="Calibri" w:cs="Calibri"/>
          <w:b/>
          <w:bCs/>
          <w:i/>
          <w:iCs/>
          <w:sz w:val="40"/>
          <w:szCs w:val="40"/>
          <w:u w:val="single"/>
        </w:rPr>
        <w:t>1.Introduction</w:t>
      </w:r>
    </w:p>
    <w:p w14:paraId="3130E42C" w14:textId="30FF4300" w:rsidR="00C239A5" w:rsidRPr="008D6E0C" w:rsidRDefault="00000000" w:rsidP="008D6E0C">
      <w:pPr>
        <w:rPr>
          <w:rFonts w:ascii="Calibri" w:eastAsia="Calibri" w:hAnsi="Calibri" w:cs="Calibri"/>
          <w:b/>
          <w:bCs/>
          <w:i/>
          <w:iCs/>
          <w:sz w:val="32"/>
          <w:szCs w:val="32"/>
          <w:u w:val="single"/>
        </w:rPr>
      </w:pPr>
      <w:r w:rsidRPr="008D6E0C">
        <w:rPr>
          <w:rFonts w:ascii="Calibri" w:eastAsia="Calibri" w:hAnsi="Calibri" w:cs="Calibri"/>
          <w:b/>
          <w:bCs/>
          <w:i/>
          <w:iCs/>
          <w:sz w:val="32"/>
          <w:szCs w:val="32"/>
          <w:u w:val="single"/>
        </w:rPr>
        <w:t xml:space="preserve">Purpose </w:t>
      </w:r>
      <w:r w:rsidR="008D6E0C" w:rsidRPr="008D6E0C">
        <w:rPr>
          <w:rFonts w:ascii="Calibri" w:eastAsia="Calibri" w:hAnsi="Calibri" w:cs="Calibri"/>
          <w:b/>
          <w:bCs/>
          <w:i/>
          <w:iCs/>
          <w:sz w:val="32"/>
          <w:szCs w:val="32"/>
          <w:u w:val="single"/>
        </w:rPr>
        <w:t xml:space="preserve">Of </w:t>
      </w:r>
      <w:proofErr w:type="gramStart"/>
      <w:r w:rsidR="008D6E0C" w:rsidRPr="008D6E0C">
        <w:rPr>
          <w:rFonts w:ascii="Calibri" w:eastAsia="Calibri" w:hAnsi="Calibri" w:cs="Calibri"/>
          <w:b/>
          <w:bCs/>
          <w:i/>
          <w:iCs/>
          <w:sz w:val="32"/>
          <w:szCs w:val="32"/>
          <w:u w:val="single"/>
        </w:rPr>
        <w:t>The</w:t>
      </w:r>
      <w:proofErr w:type="gramEnd"/>
      <w:r w:rsidR="008D6E0C" w:rsidRPr="008D6E0C">
        <w:rPr>
          <w:rFonts w:ascii="Calibri" w:eastAsia="Calibri" w:hAnsi="Calibri" w:cs="Calibri"/>
          <w:b/>
          <w:bCs/>
          <w:i/>
          <w:iCs/>
          <w:sz w:val="32"/>
          <w:szCs w:val="32"/>
          <w:u w:val="single"/>
        </w:rPr>
        <w:t xml:space="preserve"> Project</w:t>
      </w:r>
    </w:p>
    <w:p w14:paraId="73023BB0" w14:textId="77777777" w:rsidR="008D6E0C" w:rsidRPr="008D6E0C" w:rsidRDefault="008D6E0C" w:rsidP="008D6E0C">
      <w:r w:rsidRPr="008D6E0C">
        <w:t>The primary purpose of the project is to address key challenges faced in the PES college canteens. These challenges include alleviating overcrowding, improving efficiency, and enhancing the overall canteen experience for both students and staff. By implementing a canteen pre-booking system, the project aims to:</w:t>
      </w:r>
    </w:p>
    <w:p w14:paraId="37B8BCC9" w14:textId="77777777" w:rsidR="008D6E0C" w:rsidRPr="008D6E0C" w:rsidRDefault="008D6E0C" w:rsidP="008D6E0C">
      <w:r w:rsidRPr="008D6E0C">
        <w:t>Reduce Overcrowding: By allowing users to pre-order food, the system aims to reduce long queues and overcrowding in the canteens during peak hours.</w:t>
      </w:r>
    </w:p>
    <w:p w14:paraId="452F2996" w14:textId="77777777" w:rsidR="008D6E0C" w:rsidRPr="008D6E0C" w:rsidRDefault="008D6E0C" w:rsidP="008D6E0C">
      <w:r w:rsidRPr="008D6E0C">
        <w:t>Save Time: Users can save valuable time by pre-booking their meals, minimizing waiting times and allowing for quick and convenient meal pickups.</w:t>
      </w:r>
    </w:p>
    <w:p w14:paraId="3D5B2CAB" w14:textId="77777777" w:rsidR="008D6E0C" w:rsidRPr="008D6E0C" w:rsidRDefault="008D6E0C" w:rsidP="008D6E0C">
      <w:r w:rsidRPr="008D6E0C">
        <w:t>Enhance Ordering Convenience: The system will make it easier for users to browse menus, place orders, and make payments through a user-friendly interface, accessible via web or mobile devices.</w:t>
      </w:r>
    </w:p>
    <w:p w14:paraId="7D21487A" w14:textId="64E703B3" w:rsidR="008D6E0C" w:rsidRPr="008D6E0C" w:rsidRDefault="008D6E0C" w:rsidP="008D6E0C">
      <w:r w:rsidRPr="008D6E0C">
        <w:t>Improve Canteen Management: Canteen staff will benefit from streamlined order processing and better inventory management, leading to increased efficiency and reduced wastage.</w:t>
      </w:r>
    </w:p>
    <w:p w14:paraId="6407BBA8" w14:textId="77777777" w:rsidR="008D6E0C" w:rsidRDefault="008D6E0C" w:rsidP="008D6E0C">
      <w:pPr>
        <w:rPr>
          <w:rFonts w:ascii="Calibri" w:eastAsia="Calibri" w:hAnsi="Calibri" w:cs="Calibri"/>
          <w:sz w:val="26"/>
          <w:szCs w:val="26"/>
        </w:rPr>
      </w:pPr>
    </w:p>
    <w:p w14:paraId="6541CCCC" w14:textId="77777777" w:rsidR="008D6E0C" w:rsidRDefault="008D6E0C" w:rsidP="008D6E0C">
      <w:pPr>
        <w:rPr>
          <w:rFonts w:ascii="Calibri" w:eastAsia="Calibri" w:hAnsi="Calibri" w:cs="Calibri"/>
          <w:sz w:val="26"/>
          <w:szCs w:val="26"/>
        </w:rPr>
      </w:pPr>
    </w:p>
    <w:p w14:paraId="3BAE3890" w14:textId="722A6395" w:rsidR="00C239A5" w:rsidRDefault="00000000" w:rsidP="008D6E0C">
      <w:pPr>
        <w:rPr>
          <w:rFonts w:ascii="Calibri" w:eastAsia="Calibri" w:hAnsi="Calibri" w:cs="Calibri"/>
          <w:b/>
          <w:bCs/>
          <w:i/>
          <w:iCs/>
          <w:sz w:val="32"/>
          <w:szCs w:val="32"/>
          <w:u w:val="single"/>
        </w:rPr>
      </w:pPr>
      <w:r w:rsidRPr="008D6E0C">
        <w:rPr>
          <w:rFonts w:ascii="Calibri" w:eastAsia="Calibri" w:hAnsi="Calibri" w:cs="Calibri"/>
          <w:b/>
          <w:bCs/>
          <w:i/>
          <w:iCs/>
          <w:sz w:val="32"/>
          <w:szCs w:val="32"/>
          <w:u w:val="single"/>
        </w:rPr>
        <w:t xml:space="preserve">Scope </w:t>
      </w:r>
      <w:r w:rsidR="008D6E0C" w:rsidRPr="008D6E0C">
        <w:rPr>
          <w:rFonts w:ascii="Calibri" w:eastAsia="Calibri" w:hAnsi="Calibri" w:cs="Calibri"/>
          <w:b/>
          <w:bCs/>
          <w:i/>
          <w:iCs/>
          <w:sz w:val="32"/>
          <w:szCs w:val="32"/>
          <w:u w:val="single"/>
        </w:rPr>
        <w:t xml:space="preserve">Of </w:t>
      </w:r>
      <w:proofErr w:type="gramStart"/>
      <w:r w:rsidR="008D6E0C" w:rsidRPr="008D6E0C">
        <w:rPr>
          <w:rFonts w:ascii="Calibri" w:eastAsia="Calibri" w:hAnsi="Calibri" w:cs="Calibri"/>
          <w:b/>
          <w:bCs/>
          <w:i/>
          <w:iCs/>
          <w:sz w:val="32"/>
          <w:szCs w:val="32"/>
          <w:u w:val="single"/>
        </w:rPr>
        <w:t>The</w:t>
      </w:r>
      <w:proofErr w:type="gramEnd"/>
      <w:r w:rsidR="008D6E0C" w:rsidRPr="008D6E0C">
        <w:rPr>
          <w:rFonts w:ascii="Calibri" w:eastAsia="Calibri" w:hAnsi="Calibri" w:cs="Calibri"/>
          <w:b/>
          <w:bCs/>
          <w:i/>
          <w:iCs/>
          <w:sz w:val="32"/>
          <w:szCs w:val="32"/>
          <w:u w:val="single"/>
        </w:rPr>
        <w:t xml:space="preserve"> Project</w:t>
      </w:r>
    </w:p>
    <w:p w14:paraId="480141EE" w14:textId="77777777" w:rsidR="008D6E0C" w:rsidRPr="008D6E0C" w:rsidRDefault="008D6E0C" w:rsidP="008D6E0C">
      <w:pPr>
        <w:rPr>
          <w:lang w:val="en-IN"/>
        </w:rPr>
      </w:pPr>
      <w:r w:rsidRPr="008D6E0C">
        <w:rPr>
          <w:lang w:val="en-IN"/>
        </w:rPr>
        <w:lastRenderedPageBreak/>
        <w:t>The scope of the project encompasses the development and implementation of a comprehensive canteen pre-booking system tailored to the specific needs of PES college. This system will cover the following aspects:</w:t>
      </w:r>
    </w:p>
    <w:p w14:paraId="734B1828" w14:textId="77777777" w:rsidR="008D6E0C" w:rsidRPr="008D6E0C" w:rsidRDefault="008D6E0C" w:rsidP="008D6E0C">
      <w:pPr>
        <w:rPr>
          <w:lang w:val="en-IN"/>
        </w:rPr>
      </w:pPr>
      <w:r w:rsidRPr="008D6E0C">
        <w:rPr>
          <w:lang w:val="en-IN"/>
        </w:rPr>
        <w:t>User Registration and Authentication.</w:t>
      </w:r>
    </w:p>
    <w:p w14:paraId="22EAA86D" w14:textId="77777777" w:rsidR="008D6E0C" w:rsidRPr="008D6E0C" w:rsidRDefault="008D6E0C" w:rsidP="008D6E0C">
      <w:pPr>
        <w:rPr>
          <w:lang w:val="en-IN"/>
        </w:rPr>
      </w:pPr>
      <w:r w:rsidRPr="008D6E0C">
        <w:rPr>
          <w:lang w:val="en-IN"/>
        </w:rPr>
        <w:t>Canteen Management, including canteen details and staff management.</w:t>
      </w:r>
    </w:p>
    <w:p w14:paraId="1F4C14AC" w14:textId="67BD4C49" w:rsidR="008D6E0C" w:rsidRPr="008D6E0C" w:rsidRDefault="008D6E0C" w:rsidP="008D6E0C">
      <w:pPr>
        <w:rPr>
          <w:lang w:val="en-IN"/>
        </w:rPr>
      </w:pPr>
      <w:r w:rsidRPr="008D6E0C">
        <w:rPr>
          <w:lang w:val="en-IN"/>
        </w:rPr>
        <w:t xml:space="preserve">Menu Management, allowing canteen staff to update </w:t>
      </w:r>
      <w:r w:rsidR="0074749E">
        <w:rPr>
          <w:lang w:val="en-IN"/>
        </w:rPr>
        <w:t xml:space="preserve">and maintain </w:t>
      </w:r>
      <w:r w:rsidRPr="008D6E0C">
        <w:rPr>
          <w:lang w:val="en-IN"/>
        </w:rPr>
        <w:t>menu items.</w:t>
      </w:r>
    </w:p>
    <w:p w14:paraId="44C1D15E" w14:textId="6F827286" w:rsidR="008D6E0C" w:rsidRPr="008D6E0C" w:rsidRDefault="008D6E0C" w:rsidP="008D6E0C">
      <w:pPr>
        <w:rPr>
          <w:lang w:val="en-IN"/>
        </w:rPr>
      </w:pPr>
      <w:r w:rsidRPr="008D6E0C">
        <w:rPr>
          <w:lang w:val="en-IN"/>
        </w:rPr>
        <w:t>Ordering and Order Management for users and canteen</w:t>
      </w:r>
      <w:r w:rsidR="0074749E">
        <w:rPr>
          <w:lang w:val="en-IN"/>
        </w:rPr>
        <w:t xml:space="preserve"> management</w:t>
      </w:r>
    </w:p>
    <w:p w14:paraId="5A89D68B" w14:textId="77777777" w:rsidR="008D6E0C" w:rsidRPr="008D6E0C" w:rsidRDefault="008D6E0C" w:rsidP="008D6E0C">
      <w:pPr>
        <w:rPr>
          <w:lang w:val="en-IN"/>
        </w:rPr>
      </w:pPr>
      <w:r w:rsidRPr="008D6E0C">
        <w:rPr>
          <w:lang w:val="en-IN"/>
        </w:rPr>
        <w:t>User Account Management for profile updates and order history.</w:t>
      </w:r>
    </w:p>
    <w:p w14:paraId="3651AD9A" w14:textId="77777777" w:rsidR="008D6E0C" w:rsidRPr="008D6E0C" w:rsidRDefault="008D6E0C" w:rsidP="008D6E0C">
      <w:pPr>
        <w:rPr>
          <w:rFonts w:ascii="Calibri" w:eastAsia="Calibri" w:hAnsi="Calibri" w:cs="Calibri"/>
          <w:b/>
          <w:bCs/>
          <w:i/>
          <w:iCs/>
          <w:sz w:val="32"/>
          <w:szCs w:val="32"/>
          <w:u w:val="single"/>
        </w:rPr>
      </w:pPr>
    </w:p>
    <w:p w14:paraId="25BCB837" w14:textId="77777777" w:rsidR="00C239A5" w:rsidRDefault="00C239A5">
      <w:pPr>
        <w:ind w:left="1440"/>
        <w:rPr>
          <w:rFonts w:ascii="Calibri" w:eastAsia="Calibri" w:hAnsi="Calibri" w:cs="Calibri"/>
          <w:sz w:val="26"/>
          <w:szCs w:val="26"/>
        </w:rPr>
      </w:pPr>
    </w:p>
    <w:p w14:paraId="53F3EFE5" w14:textId="77777777" w:rsidR="00C239A5" w:rsidRDefault="00000000">
      <w:pPr>
        <w:rPr>
          <w:rFonts w:ascii="Calibri" w:eastAsia="Calibri" w:hAnsi="Calibri" w:cs="Calibri"/>
          <w:sz w:val="26"/>
          <w:szCs w:val="26"/>
        </w:rPr>
      </w:pPr>
      <w:r>
        <w:rPr>
          <w:rFonts w:ascii="Calibri" w:eastAsia="Calibri" w:hAnsi="Calibri" w:cs="Calibri"/>
          <w:sz w:val="26"/>
          <w:szCs w:val="26"/>
        </w:rPr>
        <w:t>2.Project Description</w:t>
      </w:r>
    </w:p>
    <w:p w14:paraId="5046FCD5" w14:textId="77777777" w:rsidR="00C239A5" w:rsidRDefault="00000000">
      <w:pPr>
        <w:numPr>
          <w:ilvl w:val="0"/>
          <w:numId w:val="2"/>
        </w:numPr>
        <w:rPr>
          <w:rFonts w:ascii="Calibri" w:eastAsia="Calibri" w:hAnsi="Calibri" w:cs="Calibri"/>
          <w:sz w:val="26"/>
          <w:szCs w:val="26"/>
        </w:rPr>
      </w:pPr>
      <w:r>
        <w:rPr>
          <w:rFonts w:ascii="Calibri" w:eastAsia="Calibri" w:hAnsi="Calibri" w:cs="Calibri"/>
          <w:sz w:val="26"/>
          <w:szCs w:val="26"/>
        </w:rPr>
        <w:t xml:space="preserve">Project overview </w:t>
      </w:r>
    </w:p>
    <w:p w14:paraId="4E5E4CA6" w14:textId="77777777" w:rsidR="00C239A5" w:rsidRDefault="00000000">
      <w:pPr>
        <w:numPr>
          <w:ilvl w:val="0"/>
          <w:numId w:val="2"/>
        </w:numPr>
        <w:rPr>
          <w:rFonts w:ascii="Calibri" w:eastAsia="Calibri" w:hAnsi="Calibri" w:cs="Calibri"/>
          <w:sz w:val="26"/>
          <w:szCs w:val="26"/>
        </w:rPr>
      </w:pPr>
      <w:r>
        <w:rPr>
          <w:rFonts w:ascii="Calibri" w:eastAsia="Calibri" w:hAnsi="Calibri" w:cs="Calibri"/>
          <w:sz w:val="26"/>
          <w:szCs w:val="26"/>
        </w:rPr>
        <w:t>Major project functionalities</w:t>
      </w:r>
    </w:p>
    <w:p w14:paraId="12AF4AE8" w14:textId="77777777" w:rsidR="00C239A5" w:rsidRDefault="00C239A5">
      <w:pPr>
        <w:ind w:left="1440"/>
        <w:rPr>
          <w:rFonts w:ascii="Calibri" w:eastAsia="Calibri" w:hAnsi="Calibri" w:cs="Calibri"/>
          <w:sz w:val="26"/>
          <w:szCs w:val="26"/>
        </w:rPr>
      </w:pPr>
    </w:p>
    <w:p w14:paraId="69D96E83" w14:textId="77777777" w:rsidR="00C239A5" w:rsidRDefault="00000000">
      <w:pPr>
        <w:rPr>
          <w:rFonts w:ascii="Calibri" w:eastAsia="Calibri" w:hAnsi="Calibri" w:cs="Calibri"/>
          <w:sz w:val="26"/>
          <w:szCs w:val="26"/>
        </w:rPr>
      </w:pPr>
      <w:r>
        <w:rPr>
          <w:rFonts w:ascii="Calibri" w:eastAsia="Calibri" w:hAnsi="Calibri" w:cs="Calibri"/>
          <w:sz w:val="26"/>
          <w:szCs w:val="26"/>
        </w:rPr>
        <w:t xml:space="preserve">3.System Features and Function Requirements </w:t>
      </w:r>
    </w:p>
    <w:p w14:paraId="55717553" w14:textId="77777777" w:rsidR="00C239A5" w:rsidRDefault="00000000">
      <w:pPr>
        <w:numPr>
          <w:ilvl w:val="0"/>
          <w:numId w:val="1"/>
        </w:numPr>
        <w:rPr>
          <w:rFonts w:ascii="Calibri" w:eastAsia="Calibri" w:hAnsi="Calibri" w:cs="Calibri"/>
          <w:sz w:val="26"/>
          <w:szCs w:val="26"/>
        </w:rPr>
      </w:pPr>
      <w:r>
        <w:rPr>
          <w:rFonts w:ascii="Calibri" w:eastAsia="Calibri" w:hAnsi="Calibri" w:cs="Calibri"/>
          <w:sz w:val="26"/>
          <w:szCs w:val="26"/>
        </w:rPr>
        <w:t xml:space="preserve">System Feature 1 (Description of feature and </w:t>
      </w:r>
      <w:r>
        <w:rPr>
          <w:rFonts w:ascii="Calibri" w:eastAsia="Calibri" w:hAnsi="Calibri" w:cs="Calibri"/>
          <w:b/>
          <w:sz w:val="26"/>
          <w:szCs w:val="26"/>
        </w:rPr>
        <w:t>Functional Requirement</w:t>
      </w:r>
      <w:r>
        <w:rPr>
          <w:rFonts w:ascii="Calibri" w:eastAsia="Calibri" w:hAnsi="Calibri" w:cs="Calibri"/>
          <w:sz w:val="26"/>
          <w:szCs w:val="26"/>
        </w:rPr>
        <w:t xml:space="preserve"> **)</w:t>
      </w:r>
    </w:p>
    <w:p w14:paraId="7CAED3E8" w14:textId="77777777" w:rsidR="00C239A5" w:rsidRDefault="00000000">
      <w:pPr>
        <w:numPr>
          <w:ilvl w:val="0"/>
          <w:numId w:val="1"/>
        </w:numPr>
        <w:rPr>
          <w:rFonts w:ascii="Calibri" w:eastAsia="Calibri" w:hAnsi="Calibri" w:cs="Calibri"/>
          <w:sz w:val="26"/>
          <w:szCs w:val="26"/>
        </w:rPr>
      </w:pPr>
      <w:r>
        <w:rPr>
          <w:rFonts w:ascii="Calibri" w:eastAsia="Calibri" w:hAnsi="Calibri" w:cs="Calibri"/>
          <w:sz w:val="26"/>
          <w:szCs w:val="26"/>
        </w:rPr>
        <w:t xml:space="preserve">System Feature 2 (Description of feature and </w:t>
      </w:r>
      <w:r>
        <w:rPr>
          <w:rFonts w:ascii="Calibri" w:eastAsia="Calibri" w:hAnsi="Calibri" w:cs="Calibri"/>
          <w:b/>
          <w:sz w:val="26"/>
          <w:szCs w:val="26"/>
        </w:rPr>
        <w:t>Functional Requirement</w:t>
      </w:r>
      <w:r>
        <w:rPr>
          <w:rFonts w:ascii="Calibri" w:eastAsia="Calibri" w:hAnsi="Calibri" w:cs="Calibri"/>
          <w:sz w:val="26"/>
          <w:szCs w:val="26"/>
        </w:rPr>
        <w:t xml:space="preserve"> **) and so on.</w:t>
      </w:r>
    </w:p>
    <w:p w14:paraId="5A04548E" w14:textId="77777777" w:rsidR="00C239A5" w:rsidRDefault="00C239A5">
      <w:pPr>
        <w:ind w:left="1440"/>
        <w:rPr>
          <w:rFonts w:ascii="Calibri" w:eastAsia="Calibri" w:hAnsi="Calibri" w:cs="Calibri"/>
          <w:sz w:val="26"/>
          <w:szCs w:val="26"/>
        </w:rPr>
      </w:pPr>
    </w:p>
    <w:p w14:paraId="732CAD5D" w14:textId="77777777" w:rsidR="00C239A5" w:rsidRDefault="00C239A5">
      <w:pPr>
        <w:rPr>
          <w:rFonts w:ascii="Calibri" w:eastAsia="Calibri" w:hAnsi="Calibri" w:cs="Calibri"/>
          <w:sz w:val="26"/>
          <w:szCs w:val="26"/>
        </w:rPr>
      </w:pPr>
    </w:p>
    <w:p w14:paraId="1403CA90" w14:textId="77777777" w:rsidR="00C239A5" w:rsidRDefault="00C239A5">
      <w:pPr>
        <w:rPr>
          <w:rFonts w:ascii="Calibri" w:eastAsia="Calibri" w:hAnsi="Calibri" w:cs="Calibri"/>
          <w:sz w:val="26"/>
          <w:szCs w:val="26"/>
        </w:rPr>
      </w:pPr>
    </w:p>
    <w:p w14:paraId="707EC0DD" w14:textId="77777777" w:rsidR="00C239A5" w:rsidRDefault="00C239A5">
      <w:pPr>
        <w:rPr>
          <w:rFonts w:ascii="Calibri" w:eastAsia="Calibri" w:hAnsi="Calibri" w:cs="Calibri"/>
          <w:sz w:val="26"/>
          <w:szCs w:val="26"/>
        </w:rPr>
      </w:pPr>
    </w:p>
    <w:p w14:paraId="49B9D439" w14:textId="77777777" w:rsidR="00C239A5" w:rsidRDefault="00C239A5">
      <w:pPr>
        <w:rPr>
          <w:rFonts w:ascii="Calibri" w:eastAsia="Calibri" w:hAnsi="Calibri" w:cs="Calibri"/>
          <w:sz w:val="26"/>
          <w:szCs w:val="26"/>
        </w:rPr>
      </w:pPr>
    </w:p>
    <w:p w14:paraId="790F64F2" w14:textId="77777777" w:rsidR="00C239A5" w:rsidRDefault="00000000">
      <w:pPr>
        <w:rPr>
          <w:rFonts w:ascii="Calibri" w:eastAsia="Calibri" w:hAnsi="Calibri" w:cs="Calibri"/>
          <w:sz w:val="26"/>
          <w:szCs w:val="26"/>
        </w:rPr>
      </w:pPr>
      <w:r>
        <w:rPr>
          <w:rFonts w:ascii="Calibri" w:eastAsia="Calibri" w:hAnsi="Calibri" w:cs="Calibri"/>
          <w:sz w:val="26"/>
          <w:szCs w:val="26"/>
        </w:rPr>
        <w:t>**</w:t>
      </w:r>
      <w:r>
        <w:rPr>
          <w:rFonts w:ascii="Calibri" w:eastAsia="Calibri" w:hAnsi="Calibri" w:cs="Calibri"/>
          <w:b/>
          <w:sz w:val="26"/>
          <w:szCs w:val="26"/>
        </w:rPr>
        <w:t>Functional Requirement</w:t>
      </w:r>
      <w:r>
        <w:rPr>
          <w:rFonts w:ascii="Calibri" w:eastAsia="Calibri" w:hAnsi="Calibri" w:cs="Calibri"/>
          <w:sz w:val="26"/>
          <w:szCs w:val="26"/>
        </w:rPr>
        <w:t>: Primarily includes the entities involved and the necessary input required for execution of a particular feature</w:t>
      </w:r>
      <w:ins w:id="0" w:author="Kushagra" w:date="2023-09-14T19:55:00Z">
        <w:r>
          <w:rPr>
            <w:rFonts w:ascii="Calibri" w:eastAsia="Calibri" w:hAnsi="Calibri" w:cs="Calibri"/>
            <w:sz w:val="26"/>
            <w:szCs w:val="26"/>
          </w:rPr>
          <w:t>.</w:t>
        </w:r>
      </w:ins>
    </w:p>
    <w:sectPr w:rsidR="00C239A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56967" w14:textId="77777777" w:rsidR="00CA428D" w:rsidRDefault="00CA428D">
      <w:pPr>
        <w:spacing w:line="240" w:lineRule="auto"/>
      </w:pPr>
      <w:r>
        <w:separator/>
      </w:r>
    </w:p>
  </w:endnote>
  <w:endnote w:type="continuationSeparator" w:id="0">
    <w:p w14:paraId="11165179" w14:textId="77777777" w:rsidR="00CA428D" w:rsidRDefault="00CA4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ED50" w14:textId="77777777" w:rsidR="00C239A5" w:rsidRDefault="00C239A5">
    <w:pPr>
      <w:tabs>
        <w:tab w:val="center" w:pos="4513"/>
        <w:tab w:val="right" w:pos="9026"/>
        <w:tab w:val="center" w:pos="4680"/>
        <w:tab w:val="right" w:pos="9360"/>
      </w:tabs>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F8A7" w14:textId="77777777" w:rsidR="00CA428D" w:rsidRDefault="00CA428D">
      <w:pPr>
        <w:spacing w:line="240" w:lineRule="auto"/>
      </w:pPr>
      <w:r>
        <w:separator/>
      </w:r>
    </w:p>
  </w:footnote>
  <w:footnote w:type="continuationSeparator" w:id="0">
    <w:p w14:paraId="1C81789D" w14:textId="77777777" w:rsidR="00CA428D" w:rsidRDefault="00CA42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840F" w14:textId="77777777" w:rsidR="00C239A5" w:rsidRDefault="00000000">
    <w:pPr>
      <w:jc w:val="right"/>
      <w:rPr>
        <w:rFonts w:ascii="Calibri" w:eastAsia="Calibri" w:hAnsi="Calibri" w:cs="Calibri"/>
        <w:sz w:val="18"/>
        <w:szCs w:val="18"/>
      </w:rPr>
    </w:pPr>
    <w:r>
      <w:rPr>
        <w:noProof/>
      </w:rPr>
      <w:drawing>
        <wp:inline distT="0" distB="0" distL="0" distR="0" wp14:anchorId="0026CF31" wp14:editId="6BE730B6">
          <wp:extent cx="6604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0400" cy="304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541"/>
    <w:multiLevelType w:val="multilevel"/>
    <w:tmpl w:val="B1C2E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F10D7D"/>
    <w:multiLevelType w:val="multilevel"/>
    <w:tmpl w:val="6EF66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21C6B42"/>
    <w:multiLevelType w:val="multilevel"/>
    <w:tmpl w:val="3CC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F43D77"/>
    <w:multiLevelType w:val="multilevel"/>
    <w:tmpl w:val="588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AA2CA9"/>
    <w:multiLevelType w:val="multilevel"/>
    <w:tmpl w:val="135E4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30B5AD4"/>
    <w:multiLevelType w:val="hybridMultilevel"/>
    <w:tmpl w:val="7F2AF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3333665">
    <w:abstractNumId w:val="1"/>
  </w:num>
  <w:num w:numId="2" w16cid:durableId="1533305707">
    <w:abstractNumId w:val="0"/>
  </w:num>
  <w:num w:numId="3" w16cid:durableId="1727222828">
    <w:abstractNumId w:val="4"/>
  </w:num>
  <w:num w:numId="4" w16cid:durableId="183518110">
    <w:abstractNumId w:val="5"/>
  </w:num>
  <w:num w:numId="5" w16cid:durableId="300767545">
    <w:abstractNumId w:val="2"/>
  </w:num>
  <w:num w:numId="6" w16cid:durableId="155844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A5"/>
    <w:rsid w:val="000C3809"/>
    <w:rsid w:val="0035182A"/>
    <w:rsid w:val="00472296"/>
    <w:rsid w:val="0074749E"/>
    <w:rsid w:val="008D6E0C"/>
    <w:rsid w:val="00C239A5"/>
    <w:rsid w:val="00CA428D"/>
    <w:rsid w:val="00D96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0DDF"/>
  <w15:docId w15:val="{3595E03F-5BE5-44F6-88EE-B67CE55D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3809"/>
    <w:pPr>
      <w:ind w:left="720"/>
      <w:contextualSpacing/>
    </w:pPr>
  </w:style>
  <w:style w:type="paragraph" w:styleId="NormalWeb">
    <w:name w:val="Normal (Web)"/>
    <w:basedOn w:val="Normal"/>
    <w:uiPriority w:val="99"/>
    <w:semiHidden/>
    <w:unhideWhenUsed/>
    <w:rsid w:val="008D6E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D6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66028">
      <w:bodyDiv w:val="1"/>
      <w:marLeft w:val="0"/>
      <w:marRight w:val="0"/>
      <w:marTop w:val="0"/>
      <w:marBottom w:val="0"/>
      <w:divBdr>
        <w:top w:val="none" w:sz="0" w:space="0" w:color="auto"/>
        <w:left w:val="none" w:sz="0" w:space="0" w:color="auto"/>
        <w:bottom w:val="none" w:sz="0" w:space="0" w:color="auto"/>
        <w:right w:val="none" w:sz="0" w:space="0" w:color="auto"/>
      </w:divBdr>
    </w:div>
    <w:div w:id="123176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Aaryan Shetty</dc:creator>
  <cp:lastModifiedBy>Aaryan Shetty</cp:lastModifiedBy>
  <cp:revision>2</cp:revision>
  <dcterms:created xsi:type="dcterms:W3CDTF">2023-10-08T16:42:00Z</dcterms:created>
  <dcterms:modified xsi:type="dcterms:W3CDTF">2023-10-08T16:42:00Z</dcterms:modified>
</cp:coreProperties>
</file>